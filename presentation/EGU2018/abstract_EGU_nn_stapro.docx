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CD3" w:rsidRDefault="00221CD3" w:rsidP="00221CD3">
      <w:pPr>
        <w:autoSpaceDE w:val="0"/>
        <w:autoSpaceDN w:val="0"/>
        <w:rPr>
          <w:lang w:val="en-US"/>
        </w:rPr>
      </w:pPr>
      <w:r>
        <w:rPr>
          <w:lang w:val="en-US"/>
        </w:rPr>
        <w:t>Title: Tuning and extending artificial neural networks used in automatic phase identification of detections at 3-component seismic stations of the International Monitoring System</w:t>
      </w:r>
    </w:p>
    <w:p w:rsidR="00221CD3" w:rsidRDefault="00221CD3" w:rsidP="00221CD3">
      <w:pPr>
        <w:autoSpaceDE w:val="0"/>
        <w:autoSpaceDN w:val="0"/>
        <w:rPr>
          <w:lang w:val="en-US"/>
        </w:rPr>
      </w:pPr>
      <w:r>
        <w:rPr>
          <w:lang w:val="en-US"/>
        </w:rPr>
        <w:t>Authors: Radek, Elena, Ronan, (TBD)</w:t>
      </w:r>
    </w:p>
    <w:p w:rsidR="00221CD3" w:rsidRDefault="00221CD3" w:rsidP="00221CD3">
      <w:pPr>
        <w:autoSpaceDE w:val="0"/>
        <w:autoSpaceDN w:val="0"/>
        <w:rPr>
          <w:lang w:val="en-US"/>
        </w:rPr>
      </w:pPr>
    </w:p>
    <w:p w:rsidR="00221CD3" w:rsidRDefault="00221CD3" w:rsidP="00221CD3">
      <w:pPr>
        <w:autoSpaceDE w:val="0"/>
        <w:autoSpaceDN w:val="0"/>
        <w:rPr>
          <w:rFonts w:ascii="Syntax-Roman" w:hAnsi="Syntax-Roman"/>
          <w:sz w:val="21"/>
          <w:szCs w:val="21"/>
        </w:rPr>
      </w:pPr>
      <w:r>
        <w:rPr>
          <w:lang w:val="en-US"/>
        </w:rPr>
        <w:t>Abstract: Phase identification is one of the steps in automatic processing of seismic, hydro-acoustic and infrasound</w:t>
      </w:r>
      <w:ins w:id="0" w:author="HOFMAN Radek" w:date="2018-01-09T12:18:00Z">
        <w:r w:rsidR="00304555">
          <w:rPr>
            <w:lang w:val="en-US"/>
          </w:rPr>
          <w:t xml:space="preserve"> (SHI)</w:t>
        </w:r>
      </w:ins>
      <w:r>
        <w:rPr>
          <w:lang w:val="en-US"/>
        </w:rPr>
        <w:t xml:space="preserve"> data at the International Data Centre (IDC) of the Comprehensive Test-Ban-Treaty Organization. The current algorithm automatically identifies phases and groups together signals recorded at a </w:t>
      </w:r>
      <w:proofErr w:type="gramStart"/>
      <w:r>
        <w:rPr>
          <w:lang w:val="en-US"/>
        </w:rPr>
        <w:t>station, that</w:t>
      </w:r>
      <w:proofErr w:type="gramEnd"/>
      <w:r>
        <w:rPr>
          <w:lang w:val="en-US"/>
        </w:rPr>
        <w:t xml:space="preserve"> are likely to originate from the same event. Techniques for phase identification </w:t>
      </w:r>
      <w:ins w:id="1" w:author="HOFMAN Radek" w:date="2018-01-09T12:23:00Z">
        <w:r w:rsidR="00A01AC6">
          <w:rPr>
            <w:lang w:val="en-US"/>
          </w:rPr>
          <w:t>vary</w:t>
        </w:r>
      </w:ins>
      <w:ins w:id="2" w:author="HOFMAN Radek" w:date="2018-01-09T12:17:00Z">
        <w:r w:rsidR="00304555">
          <w:rPr>
            <w:lang w:val="en-US"/>
          </w:rPr>
          <w:t xml:space="preserve"> </w:t>
        </w:r>
      </w:ins>
      <w:ins w:id="3" w:author="HOFMAN Radek" w:date="2018-01-09T12:19:00Z">
        <w:r w:rsidR="00304555">
          <w:rPr>
            <w:lang w:val="en-US"/>
          </w:rPr>
          <w:t xml:space="preserve">among </w:t>
        </w:r>
      </w:ins>
      <w:ins w:id="4" w:author="HOFMAN Radek" w:date="2018-01-09T12:17:00Z">
        <w:r w:rsidR="00304555">
          <w:rPr>
            <w:lang w:val="en-US"/>
          </w:rPr>
          <w:t xml:space="preserve">respective </w:t>
        </w:r>
      </w:ins>
      <w:ins w:id="5" w:author="HOFMAN Radek" w:date="2018-01-09T12:19:00Z">
        <w:r w:rsidR="00304555">
          <w:rPr>
            <w:lang w:val="en-US"/>
          </w:rPr>
          <w:t xml:space="preserve">SHI </w:t>
        </w:r>
      </w:ins>
      <w:ins w:id="6" w:author="HOFMAN Radek" w:date="2018-01-09T12:17:00Z">
        <w:r w:rsidR="00304555">
          <w:rPr>
            <w:lang w:val="en-US"/>
          </w:rPr>
          <w:t>technologies</w:t>
        </w:r>
      </w:ins>
      <w:ins w:id="7" w:author="HOFMAN Radek" w:date="2018-01-09T12:18:00Z">
        <w:r w:rsidR="00304555">
          <w:rPr>
            <w:lang w:val="en-US"/>
          </w:rPr>
          <w:t xml:space="preserve">. Generally, </w:t>
        </w:r>
      </w:ins>
      <w:del w:id="8" w:author="HOFMAN Radek" w:date="2018-01-09T12:20:00Z">
        <w:r w:rsidDel="00304555">
          <w:rPr>
            <w:lang w:val="en-US"/>
          </w:rPr>
          <w:delText>combine</w:delText>
        </w:r>
      </w:del>
      <w:r>
        <w:rPr>
          <w:lang w:val="en-US"/>
        </w:rPr>
        <w:t xml:space="preserve"> </w:t>
      </w:r>
      <w:del w:id="9" w:author="HOFMAN Radek" w:date="2018-01-09T12:26:00Z">
        <w:r w:rsidDel="00A01AC6">
          <w:rPr>
            <w:lang w:val="en-US"/>
          </w:rPr>
          <w:delText>a</w:delText>
        </w:r>
      </w:del>
      <w:r>
        <w:rPr>
          <w:lang w:val="en-US"/>
        </w:rPr>
        <w:t xml:space="preserve"> rule-based system</w:t>
      </w:r>
      <w:ins w:id="10" w:author="HOFMAN Radek" w:date="2018-01-09T12:27:00Z">
        <w:r w:rsidR="00A01AC6">
          <w:rPr>
            <w:lang w:val="en-US"/>
          </w:rPr>
          <w:t>s</w:t>
        </w:r>
      </w:ins>
      <w:r>
        <w:rPr>
          <w:lang w:val="en-US"/>
        </w:rPr>
        <w:t xml:space="preserve"> with artificial neural networks (multilayer perceptron) and with a Bayes classifier </w:t>
      </w:r>
      <w:ins w:id="11" w:author="HOFMAN Radek" w:date="2018-01-09T12:24:00Z">
        <w:r w:rsidR="00A01AC6">
          <w:rPr>
            <w:lang w:val="en-US"/>
          </w:rPr>
          <w:t>are</w:t>
        </w:r>
      </w:ins>
      <w:ins w:id="12" w:author="HOFMAN Radek" w:date="2018-01-09T12:21:00Z">
        <w:r w:rsidR="00304555">
          <w:rPr>
            <w:lang w:val="en-US"/>
          </w:rPr>
          <w:t xml:space="preserve"> employed </w:t>
        </w:r>
      </w:ins>
      <w:r>
        <w:rPr>
          <w:lang w:val="en-US"/>
        </w:rPr>
        <w:t>to tackle the discrimination between different phase types. All techniques used at present are based on detection features meas</w:t>
      </w:r>
      <w:bookmarkStart w:id="13" w:name="_GoBack"/>
      <w:bookmarkEnd w:id="13"/>
      <w:r>
        <w:rPr>
          <w:lang w:val="en-US"/>
        </w:rPr>
        <w:t xml:space="preserve">ured in prior processing steps, such as horizontal velocity and the quality of the f-k measurement for arrays, and polarization features and detection context for 3 component stations. We report on our experience with tuning the current phase identification software for 3 component seismic stations by re-training the artificial neural networks on station-specific </w:t>
      </w:r>
      <w:ins w:id="14" w:author="HOFMAN Radek" w:date="2018-01-09T12:24:00Z">
        <w:r w:rsidR="00A01AC6">
          <w:rPr>
            <w:lang w:val="en-US"/>
          </w:rPr>
          <w:t>historical</w:t>
        </w:r>
      </w:ins>
      <w:del w:id="15" w:author="HOFMAN Radek" w:date="2018-01-09T12:25:00Z">
        <w:r w:rsidDel="00A01AC6">
          <w:rPr>
            <w:lang w:val="en-US"/>
          </w:rPr>
          <w:delText>recent</w:delText>
        </w:r>
      </w:del>
      <w:r>
        <w:rPr>
          <w:lang w:val="en-US"/>
        </w:rPr>
        <w:t xml:space="preserve"> data. Training </w:t>
      </w:r>
      <w:ins w:id="16" w:author="HOFMAN Radek" w:date="2018-01-09T12:25:00Z">
        <w:r w:rsidR="00A01AC6">
          <w:rPr>
            <w:lang w:val="en-US"/>
          </w:rPr>
          <w:t xml:space="preserve">and testing </w:t>
        </w:r>
      </w:ins>
      <w:r>
        <w:rPr>
          <w:lang w:val="en-US"/>
        </w:rPr>
        <w:t>datasets were constructed from the results of IDC interactive analysis and review which is readily available but has shortcomings in particular in that it does not properly classif</w:t>
      </w:r>
      <w:del w:id="17" w:author="HOFMAN Radek" w:date="2018-01-09T12:11:00Z">
        <w:r w:rsidDel="00221CD3">
          <w:rPr>
            <w:lang w:val="en-US"/>
          </w:rPr>
          <w:delText>ies</w:delText>
        </w:r>
      </w:del>
      <w:ins w:id="18" w:author="HOFMAN Radek" w:date="2018-01-09T12:11:00Z">
        <w:r>
          <w:rPr>
            <w:lang w:val="en-US"/>
          </w:rPr>
          <w:t>y</w:t>
        </w:r>
      </w:ins>
      <w:r>
        <w:rPr>
          <w:lang w:val="en-US"/>
        </w:rPr>
        <w:t xml:space="preserve"> noise phase. Further we assess the feasibility of replacing the current multilayer perceptron used in phase identification with </w:t>
      </w:r>
      <w:ins w:id="19" w:author="HOFMAN Radek" w:date="2018-01-09T12:12:00Z">
        <w:r>
          <w:rPr>
            <w:lang w:val="en-US"/>
          </w:rPr>
          <w:t xml:space="preserve">more advanced types of neural networks </w:t>
        </w:r>
      </w:ins>
      <w:r>
        <w:rPr>
          <w:lang w:val="en-US"/>
        </w:rPr>
        <w:t>(recurrent</w:t>
      </w:r>
      <w:ins w:id="20" w:author="HOFMAN Radek" w:date="2018-01-09T12:12:00Z">
        <w:r>
          <w:rPr>
            <w:lang w:val="en-US"/>
          </w:rPr>
          <w:t xml:space="preserve"> and </w:t>
        </w:r>
      </w:ins>
      <w:del w:id="21" w:author="HOFMAN Radek" w:date="2018-01-09T12:12:00Z">
        <w:r w:rsidDel="00221CD3">
          <w:rPr>
            <w:lang w:val="en-US"/>
          </w:rPr>
          <w:delText xml:space="preserve">) </w:delText>
        </w:r>
      </w:del>
      <w:ins w:id="22" w:author="HOFMAN Radek" w:date="2018-01-09T12:12:00Z">
        <w:r>
          <w:rPr>
            <w:lang w:val="en-US"/>
          </w:rPr>
          <w:t xml:space="preserve"> </w:t>
        </w:r>
      </w:ins>
      <w:r>
        <w:rPr>
          <w:lang w:val="en-US"/>
        </w:rPr>
        <w:t>convolutional</w:t>
      </w:r>
      <w:ins w:id="23" w:author="HOFMAN Radek" w:date="2018-01-09T12:13:00Z">
        <w:r>
          <w:rPr>
            <w:lang w:val="en-US"/>
          </w:rPr>
          <w:t>)</w:t>
        </w:r>
      </w:ins>
      <w:r>
        <w:rPr>
          <w:lang w:val="en-US"/>
        </w:rPr>
        <w:t xml:space="preserve"> </w:t>
      </w:r>
      <w:del w:id="24" w:author="HOFMAN Radek" w:date="2018-01-09T12:13:00Z">
        <w:r w:rsidDel="00221CD3">
          <w:rPr>
            <w:lang w:val="en-US"/>
          </w:rPr>
          <w:delText xml:space="preserve">neural networks </w:delText>
        </w:r>
      </w:del>
      <w:r>
        <w:rPr>
          <w:lang w:val="en-US"/>
        </w:rPr>
        <w:t xml:space="preserve">that take as input </w:t>
      </w:r>
      <w:del w:id="25" w:author="HOFMAN Radek" w:date="2018-01-09T12:13:00Z">
        <w:r w:rsidDel="00304555">
          <w:rPr>
            <w:lang w:val="en-US"/>
          </w:rPr>
          <w:delText xml:space="preserve">raw and filtered </w:delText>
        </w:r>
      </w:del>
      <w:r>
        <w:rPr>
          <w:lang w:val="en-US"/>
        </w:rPr>
        <w:t xml:space="preserve">waveform data instead of detection feature measurements.       </w:t>
      </w:r>
    </w:p>
    <w:p w:rsidR="007C393F" w:rsidRDefault="00A01AC6"/>
    <w:sectPr w:rsidR="007C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ntax-Rom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CD3"/>
    <w:rsid w:val="000F1C9A"/>
    <w:rsid w:val="00221CD3"/>
    <w:rsid w:val="00304555"/>
    <w:rsid w:val="00350DC2"/>
    <w:rsid w:val="00A0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CTBTO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HOFMAN Radek</dc:creator>
  <cp:lastModifiedBy>HOFMAN Radek</cp:lastModifiedBy>
  <cp:revision>1</cp:revision>
  <dcterms:created xsi:type="dcterms:W3CDTF">2018-01-09T11:03:00Z</dcterms:created>
  <dcterms:modified xsi:type="dcterms:W3CDTF">2018-01-09T11:28:00Z</dcterms:modified>
</cp:coreProperties>
</file>